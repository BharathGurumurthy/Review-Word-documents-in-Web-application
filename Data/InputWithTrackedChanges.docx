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3C89D" w14:textId="77777777" w:rsidR="00155E5C" w:rsidRDefault="00AE3499">
      <w:pPr>
        <w:pStyle w:val="Heading1"/>
        <w:jc w:val="center"/>
      </w:pPr>
      <w:r>
        <w:rPr>
          <w:rFonts w:ascii="Calibri" w:eastAsia="Calibri" w:hAnsi="Calibri" w:cs="Calibri"/>
          <w:sz w:val="36"/>
        </w:rPr>
        <w:t>Adventure Works Cycles</w:t>
      </w:r>
    </w:p>
    <w:p w14:paraId="7B73FC82" w14:textId="782C6C44" w:rsidR="00155E5C" w:rsidRDefault="00AE3499">
      <w:pPr>
        <w:spacing w:line="360" w:lineRule="auto"/>
        <w:ind w:firstLine="720"/>
        <w:jc w:val="both"/>
        <w:pPrChange w:id="0" w:author="Nancy Davolio" w:date="2020-05-29T12:58:00Z">
          <w:pPr>
            <w:ind w:firstLine="720"/>
          </w:pPr>
        </w:pPrChange>
      </w:pPr>
      <w:r>
        <w:t>Adventure Works Cycles, the fictitious company on which the Adventure</w:t>
      </w:r>
      <w:r w:rsidR="002A1F10">
        <w:t xml:space="preserve"> </w:t>
      </w:r>
      <w:r>
        <w:t xml:space="preserve">Works </w:t>
      </w:r>
      <w:del w:id="1" w:author="Nancy Davolio" w:date="2020-05-23T17:51:00Z">
        <w:r w:rsidDel="005A0176">
          <w:delText xml:space="preserve">sample </w:delText>
        </w:r>
      </w:del>
      <w:ins w:id="2" w:author="Nancy Davolio" w:date="2020-05-23T17:51:00Z">
        <w:r w:rsidR="005A0176">
          <w:t>ex</w:t>
        </w:r>
        <w:r w:rsidR="005A0176">
          <w:t xml:space="preserve">ample </w:t>
        </w:r>
      </w:ins>
      <w:r>
        <w:t xml:space="preserve">databases are based, is a large, multinational manufacturing company. The company manufactures and sells metal and composite bicycles to North American, European and Asian commercial markets. While its base operation is </w:t>
      </w:r>
      <w:del w:id="3" w:author="Steven Buchanan" w:date="2020-05-23T17:51:00Z">
        <w:r w:rsidDel="005A0176">
          <w:delText xml:space="preserve">located </w:delText>
        </w:r>
      </w:del>
      <w:r>
        <w:t>in Bothell, Washington with 290 employees, several regional sales teams are located throughout their market base.</w:t>
      </w:r>
    </w:p>
    <w:p w14:paraId="5A3AA4DD" w14:textId="4EB94FD0" w:rsidR="00490E28" w:rsidRDefault="00AE3499">
      <w:pPr>
        <w:ind w:firstLine="720"/>
        <w:jc w:val="both"/>
      </w:pPr>
      <w:r>
        <w:t xml:space="preserve">In 2000, Adventure Works Cycles bought a small manufacturing plant, Importadores Neptuno, located in Mexico. </w:t>
      </w:r>
      <w:del w:id="4" w:author="Steven Buchanan" w:date="2020-05-23T17:55:00Z">
        <w:r w:rsidDel="005A0176">
          <w:delText>Importadores Neptun</w:delText>
        </w:r>
        <w:bookmarkStart w:id="5" w:name="_GoBack"/>
        <w:bookmarkEnd w:id="5"/>
        <w:r w:rsidDel="005A0176">
          <w:delText>o</w:delText>
        </w:r>
      </w:del>
      <w:ins w:id="6" w:author="Steven Buchanan" w:date="2020-05-23T17:55:00Z">
        <w:r w:rsidR="005A0176">
          <w:t>It</w:t>
        </w:r>
      </w:ins>
      <w:r>
        <w:t xml:space="preserve">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6D39664" w14:textId="77777777" w:rsidR="00155E5C" w:rsidRPr="00F71696" w:rsidRDefault="00AE3499">
      <w:pPr>
        <w:pStyle w:val="Heading1"/>
        <w:jc w:val="both"/>
      </w:pPr>
      <w:r w:rsidRPr="00F71696">
        <w:rPr>
          <w:rFonts w:ascii="Calibri" w:eastAsia="Calibri" w:hAnsi="Calibri" w:cs="Calibri"/>
        </w:rPr>
        <w:t>Product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5"/>
        <w:gridCol w:w="3960"/>
      </w:tblGrid>
      <w:tr w:rsidR="00155E5C" w:rsidRPr="00F71696" w14:paraId="32FBC077" w14:textId="77777777" w:rsidTr="005A0176">
        <w:trPr>
          <w:jc w:val="center"/>
        </w:trPr>
        <w:tc>
          <w:tcPr>
            <w:tcW w:w="3475" w:type="dxa"/>
            <w:shd w:val="clear" w:color="auto" w:fill="auto"/>
          </w:tcPr>
          <w:p w14:paraId="4E3D4794" w14:textId="281CDBB9" w:rsidR="00155E5C" w:rsidRPr="00F71696" w:rsidRDefault="00996502">
            <w:pPr>
              <w:jc w:val="both"/>
            </w:pPr>
            <w:r w:rsidRPr="00F71696">
              <w:rPr>
                <w:noProof/>
              </w:rPr>
              <w:drawing>
                <wp:anchor distT="0" distB="0" distL="114300" distR="114300" simplePos="0" relativeHeight="251656704" behindDoc="0" locked="0" layoutInCell="1" allowOverlap="1" wp14:anchorId="2F31D5AC" wp14:editId="0645355D">
                  <wp:simplePos x="0" y="0"/>
                  <wp:positionH relativeFrom="column">
                    <wp:posOffset>-65405</wp:posOffset>
                  </wp:positionH>
                  <wp:positionV relativeFrom="paragraph">
                    <wp:posOffset>206375</wp:posOffset>
                  </wp:positionV>
                  <wp:extent cx="1473835" cy="915035"/>
                  <wp:effectExtent l="0" t="0" r="0" b="0"/>
                  <wp:wrapTopAndBottom/>
                  <wp:docPr id="4"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35" cy="915035"/>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tcPr>
          <w:p w14:paraId="1FEFDD06" w14:textId="77777777" w:rsidR="00155E5C" w:rsidRPr="00F71696" w:rsidRDefault="00AE3499">
            <w:pPr>
              <w:pStyle w:val="Heading1"/>
              <w:jc w:val="both"/>
              <w:rPr>
                <w:rFonts w:ascii="Times New Roman" w:hAnsi="Times New Roman" w:cs="Times New Roman"/>
                <w:rPrChange w:id="7" w:author="Steven Buchanan" w:date="2020-05-29T13:04:00Z">
                  <w:rPr>
                    <w:rFonts w:asciiTheme="minorHAnsi" w:hAnsiTheme="minorHAnsi" w:cstheme="minorHAnsi"/>
                    <w:b w:val="0"/>
                    <w:bCs w:val="0"/>
                  </w:rPr>
                </w:rPrChange>
              </w:rPr>
            </w:pPr>
            <w:r w:rsidRPr="00F71696">
              <w:rPr>
                <w:rFonts w:ascii="Times New Roman" w:hAnsi="Times New Roman" w:cs="Times New Roman"/>
                <w:rPrChange w:id="8" w:author="Steven Buchanan" w:date="2020-05-29T13:04:00Z">
                  <w:rPr>
                    <w:rFonts w:asciiTheme="minorHAnsi" w:hAnsiTheme="minorHAnsi" w:cstheme="minorHAnsi"/>
                    <w:b w:val="0"/>
                    <w:bCs w:val="0"/>
                  </w:rPr>
                </w:rPrChange>
              </w:rPr>
              <w:t>Mountain-200</w:t>
            </w:r>
          </w:p>
          <w:p w14:paraId="4FFEE401" w14:textId="77777777" w:rsidR="00155E5C" w:rsidRPr="005A0176" w:rsidRDefault="00AE3499">
            <w:pPr>
              <w:jc w:val="both"/>
            </w:pPr>
            <w:r w:rsidRPr="005A0176">
              <w:t>Product No: BK-M68B-38</w:t>
            </w:r>
          </w:p>
          <w:p w14:paraId="007DD661" w14:textId="77777777" w:rsidR="00155E5C" w:rsidRPr="005A0176" w:rsidRDefault="00AE3499">
            <w:pPr>
              <w:jc w:val="both"/>
            </w:pPr>
            <w:r w:rsidRPr="005A0176">
              <w:t>Size: 38</w:t>
            </w:r>
          </w:p>
          <w:p w14:paraId="7695FCCF" w14:textId="77777777" w:rsidR="00155E5C" w:rsidRPr="005A0176" w:rsidRDefault="00AE3499">
            <w:pPr>
              <w:jc w:val="both"/>
            </w:pPr>
            <w:r w:rsidRPr="005A0176">
              <w:t>Weight: 25</w:t>
            </w:r>
          </w:p>
          <w:p w14:paraId="73108C88" w14:textId="77777777" w:rsidR="00155E5C" w:rsidRPr="005A0176" w:rsidRDefault="00AE3499">
            <w:pPr>
              <w:jc w:val="both"/>
            </w:pPr>
            <w:r w:rsidRPr="005A0176">
              <w:t>Price: $2,294.99</w:t>
            </w:r>
          </w:p>
          <w:p w14:paraId="69E28B02" w14:textId="77777777" w:rsidR="00155E5C" w:rsidRPr="00F71696" w:rsidRDefault="00155E5C">
            <w:pPr>
              <w:jc w:val="both"/>
            </w:pPr>
          </w:p>
        </w:tc>
      </w:tr>
      <w:tr w:rsidR="00155E5C" w:rsidRPr="00F71696" w14:paraId="5983034C" w14:textId="77777777" w:rsidTr="005A0176">
        <w:trPr>
          <w:jc w:val="center"/>
        </w:trPr>
        <w:tc>
          <w:tcPr>
            <w:tcW w:w="3475" w:type="dxa"/>
            <w:shd w:val="clear" w:color="auto" w:fill="auto"/>
          </w:tcPr>
          <w:p w14:paraId="7F136EEB" w14:textId="77777777" w:rsidR="00155E5C" w:rsidRPr="00F71696" w:rsidRDefault="00AE3499" w:rsidP="002A1F10">
            <w:pPr>
              <w:pStyle w:val="Heading1"/>
              <w:keepNext w:val="0"/>
              <w:jc w:val="both"/>
              <w:rPr>
                <w:rFonts w:ascii="Times New Roman" w:hAnsi="Times New Roman" w:cs="Times New Roman"/>
                <w:rPrChange w:id="9" w:author="Steven Buchanan" w:date="2020-05-29T13:04:00Z">
                  <w:rPr>
                    <w:rFonts w:asciiTheme="minorHAnsi" w:hAnsiTheme="minorHAnsi" w:cstheme="minorHAnsi"/>
                    <w:b w:val="0"/>
                    <w:bCs w:val="0"/>
                  </w:rPr>
                </w:rPrChange>
              </w:rPr>
            </w:pPr>
            <w:r w:rsidRPr="00F71696">
              <w:rPr>
                <w:rFonts w:ascii="Times New Roman" w:hAnsi="Times New Roman" w:cs="Times New Roman"/>
                <w:rPrChange w:id="10" w:author="Steven Buchanan" w:date="2020-05-29T13:04:00Z">
                  <w:rPr>
                    <w:rFonts w:asciiTheme="minorHAnsi" w:hAnsiTheme="minorHAnsi" w:cstheme="minorHAnsi"/>
                    <w:b w:val="0"/>
                    <w:bCs w:val="0"/>
                  </w:rPr>
                </w:rPrChange>
              </w:rPr>
              <w:t>Mountain-300</w:t>
            </w:r>
          </w:p>
          <w:p w14:paraId="27931779" w14:textId="77777777" w:rsidR="00155E5C" w:rsidRPr="005A0176" w:rsidRDefault="00AE3499">
            <w:pPr>
              <w:jc w:val="both"/>
            </w:pPr>
            <w:r w:rsidRPr="005A0176">
              <w:t>Product No: BK-M47B-38</w:t>
            </w:r>
          </w:p>
          <w:p w14:paraId="50F83839" w14:textId="77777777" w:rsidR="00155E5C" w:rsidRPr="005A0176" w:rsidRDefault="00AE3499">
            <w:pPr>
              <w:jc w:val="both"/>
            </w:pPr>
            <w:r w:rsidRPr="005A0176">
              <w:t>Size: 35</w:t>
            </w:r>
          </w:p>
          <w:p w14:paraId="5D91D68B" w14:textId="77777777" w:rsidR="00155E5C" w:rsidRPr="005A0176" w:rsidRDefault="00AE3499">
            <w:pPr>
              <w:jc w:val="both"/>
            </w:pPr>
            <w:r w:rsidRPr="005A0176">
              <w:t>Weight: 22</w:t>
            </w:r>
          </w:p>
          <w:p w14:paraId="3EE08BA8" w14:textId="77777777" w:rsidR="00155E5C" w:rsidRPr="005A0176" w:rsidRDefault="00AE3499">
            <w:pPr>
              <w:jc w:val="both"/>
            </w:pPr>
            <w:r w:rsidRPr="005A0176">
              <w:t>Price: $1,079.99</w:t>
            </w:r>
          </w:p>
          <w:p w14:paraId="752800B1" w14:textId="77777777" w:rsidR="00155E5C" w:rsidRPr="00F81C82" w:rsidRDefault="00155E5C">
            <w:pPr>
              <w:jc w:val="both"/>
            </w:pPr>
          </w:p>
        </w:tc>
        <w:tc>
          <w:tcPr>
            <w:tcW w:w="3960" w:type="dxa"/>
            <w:shd w:val="clear" w:color="auto" w:fill="auto"/>
          </w:tcPr>
          <w:p w14:paraId="1AAF7E0A" w14:textId="30B6951B" w:rsidR="00155E5C" w:rsidRPr="00F81C82" w:rsidRDefault="00996502">
            <w:pPr>
              <w:pStyle w:val="Heading1"/>
              <w:jc w:val="both"/>
              <w:rPr>
                <w:rFonts w:ascii="Times New Roman" w:hAnsi="Times New Roman" w:cs="Times New Roman"/>
              </w:rPr>
            </w:pPr>
            <w:r w:rsidRPr="00F81C82">
              <w:rPr>
                <w:rFonts w:ascii="Times New Roman" w:hAnsi="Times New Roman" w:cs="Times New Roman"/>
                <w:noProof/>
              </w:rPr>
              <w:drawing>
                <wp:anchor distT="0" distB="0" distL="114300" distR="114300" simplePos="0" relativeHeight="251657728" behindDoc="0" locked="0" layoutInCell="1" allowOverlap="1" wp14:anchorId="25DEFA6F" wp14:editId="229B090A">
                  <wp:simplePos x="0" y="0"/>
                  <wp:positionH relativeFrom="column">
                    <wp:posOffset>-74295</wp:posOffset>
                  </wp:positionH>
                  <wp:positionV relativeFrom="paragraph">
                    <wp:posOffset>168910</wp:posOffset>
                  </wp:positionV>
                  <wp:extent cx="1610360" cy="999490"/>
                  <wp:effectExtent l="0" t="0" r="0" b="0"/>
                  <wp:wrapTopAndBottom/>
                  <wp:docPr id="3" name="Picture 3"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999490"/>
                          </a:xfrm>
                          <a:prstGeom prst="rect">
                            <a:avLst/>
                          </a:prstGeom>
                          <a:noFill/>
                        </pic:spPr>
                      </pic:pic>
                    </a:graphicData>
                  </a:graphic>
                  <wp14:sizeRelH relativeFrom="page">
                    <wp14:pctWidth>0</wp14:pctWidth>
                  </wp14:sizeRelH>
                  <wp14:sizeRelV relativeFrom="page">
                    <wp14:pctHeight>0</wp14:pctHeight>
                  </wp14:sizeRelV>
                </wp:anchor>
              </w:drawing>
            </w:r>
          </w:p>
        </w:tc>
      </w:tr>
      <w:tr w:rsidR="00155E5C" w:rsidRPr="00F71696" w14:paraId="78F33800" w14:textId="77777777" w:rsidTr="005A0176">
        <w:trPr>
          <w:jc w:val="center"/>
        </w:trPr>
        <w:tc>
          <w:tcPr>
            <w:tcW w:w="3475" w:type="dxa"/>
            <w:shd w:val="clear" w:color="auto" w:fill="auto"/>
          </w:tcPr>
          <w:p w14:paraId="12226742" w14:textId="02D0E4F1" w:rsidR="00155E5C" w:rsidRPr="00F81C82" w:rsidRDefault="00996502" w:rsidP="002A1F10">
            <w:pPr>
              <w:pStyle w:val="Heading1"/>
              <w:keepNext w:val="0"/>
              <w:spacing w:before="0" w:after="0"/>
              <w:jc w:val="both"/>
              <w:rPr>
                <w:rFonts w:ascii="Times New Roman" w:hAnsi="Times New Roman" w:cs="Times New Roman"/>
              </w:rPr>
            </w:pPr>
            <w:r w:rsidRPr="002A1F10">
              <w:rPr>
                <w:rFonts w:ascii="Times New Roman" w:hAnsi="Times New Roman" w:cs="Times New Roman"/>
                <w:noProof/>
              </w:rPr>
              <w:drawing>
                <wp:anchor distT="0" distB="0" distL="114300" distR="114300" simplePos="0" relativeHeight="251658752" behindDoc="0" locked="0" layoutInCell="1" allowOverlap="1" wp14:anchorId="763A2AB8" wp14:editId="6C548DCD">
                  <wp:simplePos x="0" y="0"/>
                  <wp:positionH relativeFrom="column">
                    <wp:posOffset>135890</wp:posOffset>
                  </wp:positionH>
                  <wp:positionV relativeFrom="paragraph">
                    <wp:posOffset>121920</wp:posOffset>
                  </wp:positionV>
                  <wp:extent cx="1825625" cy="1133475"/>
                  <wp:effectExtent l="0" t="0" r="0" b="0"/>
                  <wp:wrapTopAndBottom/>
                  <wp:docPr id="2" name="Picture 2"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625" cy="1133475"/>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tcPr>
          <w:p w14:paraId="4CE010FD" w14:textId="77777777" w:rsidR="00155E5C" w:rsidRPr="00F71696" w:rsidRDefault="00AE3499">
            <w:pPr>
              <w:pStyle w:val="Heading1"/>
              <w:jc w:val="both"/>
              <w:rPr>
                <w:rFonts w:ascii="Times New Roman" w:hAnsi="Times New Roman" w:cs="Times New Roman"/>
                <w:rPrChange w:id="11" w:author="Steven Buchanan" w:date="2020-05-29T13:04:00Z">
                  <w:rPr>
                    <w:rFonts w:asciiTheme="minorHAnsi" w:hAnsiTheme="minorHAnsi" w:cstheme="minorHAnsi"/>
                    <w:b w:val="0"/>
                    <w:bCs w:val="0"/>
                  </w:rPr>
                </w:rPrChange>
              </w:rPr>
            </w:pPr>
            <w:r w:rsidRPr="00F71696">
              <w:rPr>
                <w:rFonts w:ascii="Times New Roman" w:hAnsi="Times New Roman" w:cs="Times New Roman"/>
                <w:rPrChange w:id="12" w:author="Steven Buchanan" w:date="2020-05-29T13:04:00Z">
                  <w:rPr>
                    <w:rFonts w:asciiTheme="minorHAnsi" w:hAnsiTheme="minorHAnsi" w:cstheme="minorHAnsi"/>
                    <w:b w:val="0"/>
                    <w:bCs w:val="0"/>
                  </w:rPr>
                </w:rPrChange>
              </w:rPr>
              <w:t>Road-150</w:t>
            </w:r>
          </w:p>
          <w:p w14:paraId="4AF894B9" w14:textId="77777777" w:rsidR="00155E5C" w:rsidRPr="005A0176" w:rsidRDefault="00AE3499">
            <w:pPr>
              <w:jc w:val="both"/>
            </w:pPr>
            <w:r w:rsidRPr="005A0176">
              <w:t>Product No: BK-R93R-44</w:t>
            </w:r>
          </w:p>
          <w:p w14:paraId="3D6E5CBE" w14:textId="77777777" w:rsidR="00155E5C" w:rsidRPr="005A0176" w:rsidRDefault="00AE3499">
            <w:pPr>
              <w:jc w:val="both"/>
            </w:pPr>
            <w:r w:rsidRPr="005A0176">
              <w:t>Size: 44</w:t>
            </w:r>
          </w:p>
          <w:p w14:paraId="4DE8AF34" w14:textId="77777777" w:rsidR="00155E5C" w:rsidRPr="005A0176" w:rsidRDefault="00AE3499">
            <w:pPr>
              <w:jc w:val="both"/>
            </w:pPr>
            <w:r w:rsidRPr="005A0176">
              <w:t>Weight: 14</w:t>
            </w:r>
          </w:p>
          <w:p w14:paraId="729630FC" w14:textId="77777777" w:rsidR="00155E5C" w:rsidRPr="005A0176" w:rsidRDefault="00AE3499">
            <w:pPr>
              <w:jc w:val="both"/>
            </w:pPr>
            <w:r w:rsidRPr="005A0176">
              <w:t>Price: $3,578.27</w:t>
            </w:r>
          </w:p>
          <w:p w14:paraId="2BAF238A" w14:textId="77777777" w:rsidR="00155E5C" w:rsidRPr="00F81C82" w:rsidRDefault="00155E5C" w:rsidP="002A1F10">
            <w:pPr>
              <w:pStyle w:val="Heading1"/>
              <w:spacing w:before="0" w:after="0"/>
              <w:jc w:val="both"/>
              <w:rPr>
                <w:rFonts w:ascii="Times New Roman" w:hAnsi="Times New Roman" w:cs="Times New Roman"/>
              </w:rPr>
            </w:pPr>
          </w:p>
        </w:tc>
      </w:tr>
    </w:tbl>
    <w:p w14:paraId="25B85428" w14:textId="77777777" w:rsidR="00155E5C" w:rsidRDefault="00155E5C">
      <w:pPr>
        <w:jc w:val="both"/>
      </w:pPr>
    </w:p>
    <w:p w14:paraId="2B815B9F" w14:textId="77777777" w:rsidR="00155E5C" w:rsidRPr="00F81C82" w:rsidRDefault="00AE3499">
      <w:pPr>
        <w:rPr>
          <w:rFonts w:ascii="Calibri" w:hAnsi="Calibri"/>
          <w:b/>
          <w:u w:val="single"/>
          <w:rPrChange w:id="13" w:author="Nancy Davolio" w:date="2020-05-29T13:06:00Z">
            <w:rPr>
              <w:rFonts w:ascii="Calibri" w:hAnsi="Calibri"/>
              <w:bCs/>
            </w:rPr>
          </w:rPrChange>
        </w:rPr>
      </w:pPr>
      <w:r w:rsidRPr="00F81C82">
        <w:rPr>
          <w:rFonts w:ascii="Calibri" w:hAnsi="Calibri"/>
          <w:b/>
          <w:u w:val="single"/>
          <w:rPrChange w:id="14" w:author="Nancy Davolio" w:date="2020-05-29T13:06:00Z">
            <w:rPr>
              <w:rFonts w:ascii="Calibri" w:hAnsi="Calibri"/>
              <w:bCs/>
            </w:rPr>
          </w:rPrChange>
        </w:rPr>
        <w:lastRenderedPageBreak/>
        <w:t>Northwind Database</w:t>
      </w:r>
    </w:p>
    <w:p w14:paraId="1CA4BB7B" w14:textId="77777777" w:rsidR="00155E5C" w:rsidRDefault="00155E5C">
      <w:pPr>
        <w:rPr>
          <w:rFonts w:ascii="Calibri" w:hAnsi="Calibri"/>
          <w:b/>
          <w:sz w:val="20"/>
          <w:szCs w:val="20"/>
        </w:rPr>
      </w:pPr>
    </w:p>
    <w:p w14:paraId="76B9138E" w14:textId="77777777" w:rsidR="00155E5C" w:rsidRDefault="00AE34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35301F6E" w14:textId="77777777" w:rsidR="00155E5C" w:rsidRDefault="00155E5C">
      <w:pPr>
        <w:rPr>
          <w:rFonts w:ascii="Calibri" w:hAnsi="Calibri"/>
          <w:b/>
          <w:sz w:val="20"/>
          <w:szCs w:val="20"/>
        </w:rPr>
      </w:pPr>
    </w:p>
    <w:p w14:paraId="123287B8" w14:textId="77777777" w:rsidR="00155E5C" w:rsidRDefault="00AE3499">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78D5FA2"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459A8FC2"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589F15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DB8E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14CE00FC" w14:textId="77777777" w:rsidR="00F81C82" w:rsidRDefault="00F81C82" w:rsidP="00F81C82">
      <w:pPr>
        <w:numPr>
          <w:ilvl w:val="0"/>
          <w:numId w:val="3"/>
        </w:numPr>
        <w:shd w:val="clear" w:color="auto" w:fill="FFFFFF"/>
        <w:spacing w:after="120"/>
        <w:rPr>
          <w:moveTo w:id="15" w:author="Stanley Hudson" w:date="2020-05-29T13:07:00Z"/>
          <w:rFonts w:ascii="Calibri" w:hAnsi="Calibri"/>
          <w:color w:val="333333"/>
          <w:sz w:val="20"/>
          <w:szCs w:val="20"/>
          <w:lang w:eastAsia="fr-FR"/>
        </w:rPr>
      </w:pPr>
      <w:moveToRangeStart w:id="16" w:author="Stanley Hudson" w:date="2020-05-29T13:07:00Z" w:name="move41650044"/>
      <w:moveTo w:id="17" w:author="Stanley Hudson" w:date="2020-05-29T13:07:00Z">
        <w:r>
          <w:rPr>
            <w:rFonts w:ascii="Calibri" w:hAnsi="Calibri"/>
            <w:color w:val="333333"/>
            <w:sz w:val="20"/>
            <w:szCs w:val="20"/>
            <w:lang w:eastAsia="fr-FR"/>
          </w:rPr>
          <w:t>The shippers ? details of the shippers who ship the products from the traders to the end-customers</w:t>
        </w:r>
      </w:moveTo>
    </w:p>
    <w:moveToRangeEnd w:id="16"/>
    <w:p w14:paraId="4BAC601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2EF0610D" w14:textId="4BFBC554" w:rsidR="00155E5C" w:rsidDel="00F81C82" w:rsidRDefault="00AE3499">
      <w:pPr>
        <w:numPr>
          <w:ilvl w:val="0"/>
          <w:numId w:val="3"/>
        </w:numPr>
        <w:shd w:val="clear" w:color="auto" w:fill="FFFFFF"/>
        <w:spacing w:after="120"/>
        <w:rPr>
          <w:moveFrom w:id="18" w:author="Stanley Hudson" w:date="2020-05-29T13:07:00Z"/>
          <w:rFonts w:ascii="Calibri" w:hAnsi="Calibri"/>
          <w:color w:val="333333"/>
          <w:sz w:val="20"/>
          <w:szCs w:val="20"/>
          <w:lang w:eastAsia="fr-FR"/>
        </w:rPr>
      </w:pPr>
      <w:moveFromRangeStart w:id="19" w:author="Stanley Hudson" w:date="2020-05-29T13:07:00Z" w:name="move41650044"/>
      <w:moveFrom w:id="20" w:author="Stanley Hudson" w:date="2020-05-29T13:07:00Z">
        <w:r w:rsidDel="00F81C82">
          <w:rPr>
            <w:rFonts w:ascii="Calibri" w:hAnsi="Calibri"/>
            <w:color w:val="333333"/>
            <w:sz w:val="20"/>
            <w:szCs w:val="20"/>
            <w:lang w:eastAsia="fr-FR"/>
          </w:rPr>
          <w:t>The shippers ? details of the shippers who ship the products from the traders to the end-customers</w:t>
        </w:r>
      </w:moveFrom>
    </w:p>
    <w:moveFromRangeEnd w:id="19"/>
    <w:p w14:paraId="56C7F6C1"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7B598C60"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4C1D4D3" w14:textId="1D4ED0BE" w:rsidR="00BE1186" w:rsidDel="009D6BE6" w:rsidRDefault="00BE1186" w:rsidP="00BE1186">
      <w:pPr>
        <w:numPr>
          <w:ilvl w:val="0"/>
          <w:numId w:val="3"/>
        </w:numPr>
        <w:shd w:val="clear" w:color="auto" w:fill="FFFFFF"/>
        <w:spacing w:after="120"/>
        <w:rPr>
          <w:moveFrom w:id="21" w:author="Andrew Fuller" w:date="2020-05-29T13:56:00Z"/>
          <w:rFonts w:ascii="Calibri" w:hAnsi="Calibri"/>
          <w:color w:val="333333"/>
          <w:sz w:val="20"/>
          <w:szCs w:val="20"/>
          <w:lang w:eastAsia="fr-FR"/>
        </w:rPr>
      </w:pPr>
      <w:moveFromRangeStart w:id="22" w:author="Andrew Fuller" w:date="2020-05-29T13:56:00Z" w:name="move41653010"/>
      <w:moveFrom w:id="23" w:author="Andrew Fuller" w:date="2020-05-29T13:56:00Z">
        <w:r w:rsidDel="009D6BE6">
          <w:rPr>
            <w:rFonts w:ascii="Calibri" w:hAnsi="Calibri"/>
            <w:color w:val="333333"/>
            <w:sz w:val="20"/>
            <w:szCs w:val="20"/>
            <w:lang w:eastAsia="fr-FR"/>
          </w:rPr>
          <w:t>Sales Order transaction ? details of the transactions taking place between the customers &amp; the company.</w:t>
        </w:r>
      </w:moveFrom>
    </w:p>
    <w:moveFromRangeEnd w:id="22"/>
    <w:p w14:paraId="73AADC31" w14:textId="77777777" w:rsidR="009D6BE6" w:rsidRDefault="009D6BE6" w:rsidP="009D6BE6">
      <w:pPr>
        <w:numPr>
          <w:ilvl w:val="0"/>
          <w:numId w:val="3"/>
        </w:numPr>
        <w:shd w:val="clear" w:color="auto" w:fill="FFFFFF"/>
        <w:spacing w:after="120"/>
        <w:rPr>
          <w:moveTo w:id="24" w:author="Andrew Fuller" w:date="2020-05-29T13:56:00Z"/>
          <w:rFonts w:ascii="Calibri" w:hAnsi="Calibri"/>
          <w:color w:val="333333"/>
          <w:sz w:val="20"/>
          <w:szCs w:val="20"/>
          <w:lang w:eastAsia="fr-FR"/>
        </w:rPr>
      </w:pPr>
      <w:moveToRangeStart w:id="25" w:author="Andrew Fuller" w:date="2020-05-29T13:56:00Z" w:name="move41653010"/>
      <w:moveTo w:id="26" w:author="Andrew Fuller" w:date="2020-05-29T13:56:00Z">
        <w:r>
          <w:rPr>
            <w:rFonts w:ascii="Calibri" w:hAnsi="Calibri"/>
            <w:color w:val="333333"/>
            <w:sz w:val="20"/>
            <w:szCs w:val="20"/>
            <w:lang w:eastAsia="fr-FR"/>
          </w:rPr>
          <w:t>Sales Order transaction ? details of the transactions taking place between the customers &amp; the company.</w:t>
        </w:r>
      </w:moveTo>
    </w:p>
    <w:moveToRangeEnd w:id="25"/>
    <w:p w14:paraId="356B4885" w14:textId="77777777" w:rsidR="00155E5C" w:rsidRDefault="00AE3499">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6FC9E3B7" w14:textId="77777777" w:rsidR="00155E5C" w:rsidRDefault="00155E5C"/>
    <w:sectPr w:rsidR="00155E5C">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201A6" w14:textId="77777777" w:rsidR="00F84CD5" w:rsidRDefault="00F84CD5">
      <w:r>
        <w:separator/>
      </w:r>
    </w:p>
  </w:endnote>
  <w:endnote w:type="continuationSeparator" w:id="0">
    <w:p w14:paraId="61BE9AEB" w14:textId="77777777" w:rsidR="00F84CD5" w:rsidRDefault="00F8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F71E" w14:textId="77777777" w:rsidR="00155E5C" w:rsidRDefault="00155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3286B" w14:textId="77777777" w:rsidR="00155E5C" w:rsidRDefault="00155E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97CB" w14:textId="77777777" w:rsidR="00155E5C" w:rsidRDefault="0015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16189" w14:textId="77777777" w:rsidR="00F84CD5" w:rsidRDefault="00F84CD5">
      <w:r>
        <w:separator/>
      </w:r>
    </w:p>
  </w:footnote>
  <w:footnote w:type="continuationSeparator" w:id="0">
    <w:p w14:paraId="4BA7A5DA" w14:textId="77777777" w:rsidR="00F84CD5" w:rsidRDefault="00F8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269B" w14:textId="77777777" w:rsidR="00155E5C" w:rsidRDefault="00155E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AB22" w14:textId="77777777" w:rsidR="00155E5C" w:rsidRDefault="00155E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DDD09" w14:textId="77777777" w:rsidR="00155E5C" w:rsidRDefault="00155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A4A2E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7B34F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2E2BEA"/>
    <w:multiLevelType w:val="multilevel"/>
    <w:tmpl w:val="8688B74C"/>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nasekaran T">
    <w15:presenceInfo w15:providerId="AD" w15:userId="S::gunasekarant@syncfusion.com::637d2ba5-353f-4166-b769-5312837eb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5C"/>
    <w:rsid w:val="00023EF9"/>
    <w:rsid w:val="00085BB9"/>
    <w:rsid w:val="00155E5C"/>
    <w:rsid w:val="001B1538"/>
    <w:rsid w:val="001C0807"/>
    <w:rsid w:val="001D67BC"/>
    <w:rsid w:val="002A1F10"/>
    <w:rsid w:val="0031622C"/>
    <w:rsid w:val="00490E28"/>
    <w:rsid w:val="005A0176"/>
    <w:rsid w:val="0065085E"/>
    <w:rsid w:val="007E1BBC"/>
    <w:rsid w:val="008F4E02"/>
    <w:rsid w:val="00996502"/>
    <w:rsid w:val="009D6BE6"/>
    <w:rsid w:val="00AE3499"/>
    <w:rsid w:val="00B44C3E"/>
    <w:rsid w:val="00BE1186"/>
    <w:rsid w:val="00D90167"/>
    <w:rsid w:val="00F71696"/>
    <w:rsid w:val="00F81C82"/>
    <w:rsid w:val="00F84CD5"/>
    <w:rsid w:val="00FC7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FD7"/>
  <w15:docId w15:val="{4DC7B685-FF90-4656-A90F-2F710F5C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 w:type="paragraph" w:styleId="BalloonText">
    <w:name w:val="Balloon Text"/>
    <w:basedOn w:val="Normal"/>
    <w:link w:val="BalloonTextChar"/>
    <w:uiPriority w:val="99"/>
    <w:semiHidden/>
    <w:unhideWhenUsed/>
    <w:rsid w:val="001D67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Gunasekaran T</cp:lastModifiedBy>
  <cp:revision>15</cp:revision>
  <dcterms:created xsi:type="dcterms:W3CDTF">2020-05-29T07:14:00Z</dcterms:created>
  <dcterms:modified xsi:type="dcterms:W3CDTF">2020-11-23T12:27:00Z</dcterms:modified>
</cp:coreProperties>
</file>